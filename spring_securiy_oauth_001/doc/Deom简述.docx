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DE" w:rsidRPr="00764BDE" w:rsidRDefault="00764BDE" w:rsidP="00764B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4BDE">
        <w:rPr>
          <w:rFonts w:ascii="宋体" w:eastAsia="宋体" w:hAnsi="宋体" w:cs="宋体"/>
          <w:b/>
          <w:bCs/>
          <w:kern w:val="0"/>
          <w:sz w:val="27"/>
          <w:szCs w:val="27"/>
        </w:rPr>
        <w:t>简述：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允许内存、数据库、JWT等方式存储令牌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允许 JWT 方式验证令牌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允许从内存、数据库中读取客户端详情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封装配置类，简化配置，通过注解方式定制使用何种令牌存储方式、客户端详情获取方式，可使用 JWT 方式存储令牌，从数据库中获取客户端详情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提供完整单元测试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较为详细的代码注释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允许从授权服务器（适用于 JDBC、内存存储令牌）验证令牌 </w:t>
      </w:r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该代码尚未完善，仅供参考</w:t>
      </w: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数据库 Schema : </w:t>
      </w:r>
      <w:hyperlink r:id="rId8" w:tgtFrame="_blank" w:history="1">
        <w:r w:rsidRPr="00764B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https://github.com/spring-projects/spring-security-oauth/blob/master/spring-security-oauth2/src/test/resources/schema.sql</w:t>
        </w:r>
      </w:hyperlink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64BDE" w:rsidRPr="00764BDE" w:rsidRDefault="00764BDE" w:rsidP="00764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Demo </w:t>
      </w:r>
      <w:proofErr w:type="spellStart"/>
      <w:r w:rsidRPr="00764BD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地址：</w:t>
      </w:r>
      <w:r w:rsidRPr="00764BD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64BD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"https://link.jianshu.com?t=https%3A%2F%2Fgitee.com%2FLinYuanTongXue%2FOAuth2-Demo" \t "_blank" </w:instrText>
      </w:r>
      <w:r w:rsidRPr="00764BD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4BD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https://gitee.com/LinYuanTongXue/OAuth2-Demo</w:t>
      </w:r>
      <w:r w:rsidRPr="00764BD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64BDE" w:rsidRPr="00764BDE" w:rsidRDefault="00764BDE" w:rsidP="00764B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4BDE">
        <w:rPr>
          <w:rFonts w:ascii="宋体" w:eastAsia="宋体" w:hAnsi="宋体" w:cs="宋体"/>
          <w:b/>
          <w:bCs/>
          <w:kern w:val="0"/>
          <w:sz w:val="27"/>
          <w:szCs w:val="27"/>
        </w:rPr>
        <w:t>Demo 流程：</w:t>
      </w:r>
    </w:p>
    <w:p w:rsidR="00764BDE" w:rsidRPr="00764BDE" w:rsidRDefault="00764BDE" w:rsidP="00764B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使用 OAuth2 密码授权方式提供令牌</w:t>
      </w:r>
    </w:p>
    <w:p w:rsidR="00764BDE" w:rsidRPr="00764BDE" w:rsidRDefault="00764BDE" w:rsidP="00764B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资源服务器1（也为客户端）提供登录接口，资源所有者（用户）通过将个人账号密码提供给 资源服务器1，资源服务器1 通过该信息向授权服务器获取令牌</w:t>
      </w:r>
    </w:p>
    <w:p w:rsidR="00764BDE" w:rsidRPr="00764BDE" w:rsidRDefault="00764BDE" w:rsidP="00764B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资源服务器1（也为客户端）通过令牌（其中包含了客户端、用户等信息）访问自身受保护的资源（需要权限才能查看的资源）</w:t>
      </w:r>
    </w:p>
    <w:p w:rsidR="00764BDE" w:rsidRPr="00764BDE" w:rsidRDefault="00764BDE" w:rsidP="00764B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资源服务器2（也可资源服务器）不包含登录接口，但其提供了某些受保护的资源（需要资源服务器1带着访问令牌才能访问）</w:t>
      </w:r>
    </w:p>
    <w:p w:rsidR="00764BDE" w:rsidRPr="00764BDE" w:rsidRDefault="00764BDE" w:rsidP="00764B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资源服务器1（也为客户端）通过令牌向 资源服务器2（资源服务器） 请求其受保护的资源</w:t>
      </w:r>
    </w:p>
    <w:p w:rsidR="00764BDE" w:rsidRPr="00764BDE" w:rsidRDefault="00764BDE" w:rsidP="00764B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64BDE">
        <w:rPr>
          <w:rFonts w:ascii="宋体" w:eastAsia="宋体" w:hAnsi="宋体" w:cs="宋体"/>
          <w:b/>
          <w:bCs/>
          <w:kern w:val="0"/>
          <w:sz w:val="27"/>
          <w:szCs w:val="27"/>
        </w:rPr>
        <w:t>使用</w:t>
      </w:r>
    </w:p>
    <w:p w:rsidR="00764BDE" w:rsidRPr="00764BDE" w:rsidRDefault="00764BDE" w:rsidP="00764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授权服务器通过继承 </w:t>
      </w:r>
      <w:proofErr w:type="spellStart"/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AuthServerConfig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抽象类来配置授权服务器</w:t>
      </w:r>
    </w:p>
    <w:p w:rsidR="00764BDE" w:rsidRPr="00764BDE" w:rsidRDefault="00764BDE" w:rsidP="00764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资源服务器、客户端通过继承 </w:t>
      </w:r>
      <w:proofErr w:type="spellStart"/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ResServerConfig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抽象类来配置资源服务器</w:t>
      </w:r>
    </w:p>
    <w:p w:rsidR="00764BDE" w:rsidRPr="00764BDE" w:rsidRDefault="00764BDE" w:rsidP="00764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Web 权限配置可继承 </w:t>
      </w:r>
      <w:proofErr w:type="spellStart"/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AbstractSecurityConfig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抽象类来简化配置</w:t>
      </w:r>
    </w:p>
    <w:p w:rsidR="00764BDE" w:rsidRPr="00764BDE" w:rsidRDefault="00764BDE" w:rsidP="00764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授权服务器通过在启动类添加以下注解来设置令牌存储、客户端信息获取方式 </w:t>
      </w:r>
    </w:p>
    <w:p w:rsidR="00764BDE" w:rsidRPr="00764BDE" w:rsidRDefault="00764BDE" w:rsidP="00764B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EnableAuthJWTTokenStore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>：使用 JWT 存储令牌</w:t>
      </w:r>
    </w:p>
    <w:p w:rsidR="00764BDE" w:rsidRPr="00764BDE" w:rsidRDefault="00764BDE" w:rsidP="00764B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EnableDBClientDetailsService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>：通过数据库获取客户端详情</w:t>
      </w:r>
    </w:p>
    <w:p w:rsidR="00764BDE" w:rsidRPr="00764BDE" w:rsidRDefault="00764BDE" w:rsidP="00764B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EnableDBTokenStore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>：通过数据库存储令牌</w:t>
      </w:r>
    </w:p>
    <w:p w:rsidR="00764BDE" w:rsidRPr="00764BDE" w:rsidRDefault="00764BDE" w:rsidP="00764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资源服务器通过在启动类添加以下注解来设置令牌解析方式 </w:t>
      </w:r>
    </w:p>
    <w:p w:rsidR="00764BDE" w:rsidRPr="00764BDE" w:rsidRDefault="00764BDE" w:rsidP="00764B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@</w:t>
      </w:r>
      <w:proofErr w:type="spellStart"/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EnableResJWTTokenStore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>：使用 JWT 解析令牌</w:t>
      </w:r>
    </w:p>
    <w:p w:rsidR="00764BDE" w:rsidRPr="00764BDE" w:rsidRDefault="00764BDE" w:rsidP="00764B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EnableRemoteTokenService</w:t>
      </w:r>
      <w:proofErr w:type="spellEnd"/>
      <w:del w:id="0" w:author="Unknown">
        <w:r w:rsidRPr="00764BDE">
          <w:rPr>
            <w:rFonts w:ascii="宋体" w:eastAsia="宋体" w:hAnsi="宋体" w:cs="宋体"/>
            <w:kern w:val="0"/>
            <w:sz w:val="24"/>
            <w:szCs w:val="24"/>
          </w:rPr>
          <w:delText>：通过授权服务器验证令牌</w:delText>
        </w:r>
      </w:del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64BDE">
        <w:rPr>
          <w:rFonts w:ascii="宋体" w:eastAsia="宋体" w:hAnsi="宋体" w:cs="宋体"/>
          <w:b/>
          <w:bCs/>
          <w:kern w:val="0"/>
          <w:sz w:val="24"/>
          <w:szCs w:val="24"/>
        </w:rPr>
        <w:t>该代码尚未完善，仅供参考</w:t>
      </w: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64BDE" w:rsidRPr="00764BDE" w:rsidRDefault="00764BDE" w:rsidP="00764B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4BDE">
        <w:rPr>
          <w:rFonts w:ascii="宋体" w:eastAsia="宋体" w:hAnsi="宋体" w:cs="宋体"/>
          <w:b/>
          <w:bCs/>
          <w:kern w:val="0"/>
          <w:sz w:val="36"/>
          <w:szCs w:val="36"/>
        </w:rPr>
        <w:t>项目结构</w:t>
      </w:r>
    </w:p>
    <w:p w:rsidR="00764BDE" w:rsidRPr="00764BDE" w:rsidRDefault="00764BDE" w:rsidP="00764B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下图是 Demo 项目结构，使用了 Maven 之间的继承关系，并添加了热部署，不了解的可以查看下 </w:t>
      </w:r>
      <w:proofErr w:type="spellStart"/>
      <w:r w:rsidRPr="00764BD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764BDE">
        <w:rPr>
          <w:rFonts w:ascii="宋体" w:eastAsia="宋体" w:hAnsi="宋体" w:cs="宋体"/>
          <w:kern w:val="0"/>
          <w:sz w:val="24"/>
          <w:szCs w:val="24"/>
        </w:rPr>
        <w:t xml:space="preserve"> 上的 Demo 源码 </w:t>
      </w:r>
    </w:p>
    <w:p w:rsidR="00764BDE" w:rsidRPr="00764BDE" w:rsidRDefault="00764BDE" w:rsidP="00764BD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oauth2-config：该包中定义了一些通用的类，例如授权服务器、资源服务器配置类，服务继承该类来简化配置</w:t>
      </w:r>
    </w:p>
    <w:p w:rsidR="00764BDE" w:rsidRPr="00764BDE" w:rsidRDefault="00764BDE" w:rsidP="00764BD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authentication-server：授权服务器</w:t>
      </w:r>
    </w:p>
    <w:p w:rsidR="00764BDE" w:rsidRPr="00764BDE" w:rsidRDefault="00764BDE" w:rsidP="00764BD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resource1-server：资源服务器1（也为客户端）</w:t>
      </w:r>
    </w:p>
    <w:p w:rsidR="00764BDE" w:rsidRPr="00764BDE" w:rsidRDefault="00764BDE" w:rsidP="00764BD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t>resource2-server：资源服务器2（也为资源服务器）</w:t>
      </w:r>
    </w:p>
    <w:p w:rsidR="00764BDE" w:rsidRPr="00764BDE" w:rsidRDefault="00764BDE" w:rsidP="00764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DE">
        <w:rPr>
          <w:rFonts w:ascii="宋体" w:eastAsia="宋体" w:hAnsi="宋体" w:cs="宋体"/>
          <w:kern w:val="0"/>
          <w:sz w:val="24"/>
          <w:szCs w:val="24"/>
        </w:rPr>
        <w:br/>
      </w:r>
      <w:r w:rsidRPr="00764BDE">
        <w:rPr>
          <w:rFonts w:ascii="宋体" w:eastAsia="宋体" w:hAnsi="宋体" w:cs="宋体"/>
          <w:kern w:val="0"/>
          <w:sz w:val="24"/>
          <w:szCs w:val="24"/>
        </w:rPr>
        <w:br/>
        <w:t>作者：林</w:t>
      </w:r>
      <w:proofErr w:type="gramStart"/>
      <w:r w:rsidRPr="00764BDE">
        <w:rPr>
          <w:rFonts w:ascii="宋体" w:eastAsia="宋体" w:hAnsi="宋体" w:cs="宋体"/>
          <w:kern w:val="0"/>
          <w:sz w:val="24"/>
          <w:szCs w:val="24"/>
        </w:rPr>
        <w:t>塬</w:t>
      </w:r>
      <w:proofErr w:type="gramEnd"/>
      <w:r w:rsidRPr="00764BDE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链接：https://www.jianshu.com/p/d80061e6d900</w:t>
      </w:r>
      <w:r w:rsidRPr="00764BDE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764BDE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764BDE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764BDE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0E6068" w:rsidRPr="00764BDE" w:rsidRDefault="000E6068">
      <w:bookmarkStart w:id="1" w:name="_GoBack"/>
      <w:bookmarkEnd w:id="1"/>
    </w:p>
    <w:sectPr w:rsidR="000E6068" w:rsidRPr="0076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C83" w:rsidRDefault="00844C83" w:rsidP="00764BDE">
      <w:r>
        <w:separator/>
      </w:r>
    </w:p>
  </w:endnote>
  <w:endnote w:type="continuationSeparator" w:id="0">
    <w:p w:rsidR="00844C83" w:rsidRDefault="00844C83" w:rsidP="0076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C83" w:rsidRDefault="00844C83" w:rsidP="00764BDE">
      <w:r>
        <w:separator/>
      </w:r>
    </w:p>
  </w:footnote>
  <w:footnote w:type="continuationSeparator" w:id="0">
    <w:p w:rsidR="00844C83" w:rsidRDefault="00844C83" w:rsidP="00764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4A75"/>
    <w:multiLevelType w:val="multilevel"/>
    <w:tmpl w:val="8374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64D6F"/>
    <w:multiLevelType w:val="multilevel"/>
    <w:tmpl w:val="AF7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3F0163"/>
    <w:multiLevelType w:val="multilevel"/>
    <w:tmpl w:val="CD1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36725A"/>
    <w:multiLevelType w:val="multilevel"/>
    <w:tmpl w:val="716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C2"/>
    <w:rsid w:val="000506C2"/>
    <w:rsid w:val="000E6068"/>
    <w:rsid w:val="00764BDE"/>
    <w:rsid w:val="0084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4B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4B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B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B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4B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4BD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64BDE"/>
    <w:rPr>
      <w:b/>
      <w:bCs/>
    </w:rPr>
  </w:style>
  <w:style w:type="character" w:styleId="a6">
    <w:name w:val="Hyperlink"/>
    <w:basedOn w:val="a0"/>
    <w:uiPriority w:val="99"/>
    <w:semiHidden/>
    <w:unhideWhenUsed/>
    <w:rsid w:val="00764B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4B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4B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B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B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4B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4BD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64BDE"/>
    <w:rPr>
      <w:b/>
      <w:bCs/>
    </w:rPr>
  </w:style>
  <w:style w:type="character" w:styleId="a6">
    <w:name w:val="Hyperlink"/>
    <w:basedOn w:val="a0"/>
    <w:uiPriority w:val="99"/>
    <w:semiHidden/>
    <w:unhideWhenUsed/>
    <w:rsid w:val="00764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%3A%2F%2Fgithub.com%2Fspring-projects%2Fspring-security-oauth%2Fblob%2Fmaster%2Fspring-security-oauth2%2Fsrc%2Ftest%2Fresources%2Fschema.sq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2020-03-20T07:14:00Z</dcterms:created>
  <dcterms:modified xsi:type="dcterms:W3CDTF">2020-03-20T07:15:00Z</dcterms:modified>
</cp:coreProperties>
</file>